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0000001" w14:textId="77777777" w:rsidR="00EB329C" w:rsidRDefault="000A1A79">
      <w:pPr>
        <w:spacing w:line="360" w:lineRule="auto"/>
        <w:rPr>
          <w:b/>
          <w:sz w:val="24"/>
          <w:szCs w:val="24"/>
        </w:rPr>
      </w:pPr>
      <w:r>
        <w:rPr>
          <w:b/>
          <w:sz w:val="24"/>
          <w:szCs w:val="24"/>
        </w:rPr>
        <w:t>Product Requirements Document</w:t>
      </w:r>
    </w:p>
    <w:p w14:paraId="00000002" w14:textId="77777777" w:rsidR="00EB329C" w:rsidRDefault="00EB329C">
      <w:pPr>
        <w:spacing w:line="360" w:lineRule="auto"/>
        <w:rPr>
          <w:b/>
          <w:sz w:val="24"/>
          <w:szCs w:val="24"/>
        </w:rPr>
      </w:pPr>
    </w:p>
    <w:p w14:paraId="00000003" w14:textId="77777777" w:rsidR="00EB329C" w:rsidRDefault="000A1A79">
      <w:pPr>
        <w:spacing w:line="360" w:lineRule="auto"/>
        <w:rPr>
          <w:sz w:val="24"/>
          <w:szCs w:val="24"/>
        </w:rPr>
      </w:pPr>
      <w:r>
        <w:rPr>
          <w:sz w:val="24"/>
          <w:szCs w:val="24"/>
        </w:rPr>
        <w:t>Product: Interactive Dashboard Philadelphia City Council Districts w/ Determinants of Health</w:t>
      </w:r>
    </w:p>
    <w:p w14:paraId="00000004" w14:textId="77777777" w:rsidR="00EB329C" w:rsidRDefault="000A1A79">
      <w:pPr>
        <w:spacing w:line="360" w:lineRule="auto"/>
        <w:rPr>
          <w:sz w:val="24"/>
          <w:szCs w:val="24"/>
        </w:rPr>
      </w:pPr>
      <w:r>
        <w:rPr>
          <w:sz w:val="24"/>
          <w:szCs w:val="24"/>
        </w:rPr>
        <w:t xml:space="preserve">Drexel University Dornsife School of Public Health  </w:t>
      </w:r>
    </w:p>
    <w:p w14:paraId="00000005" w14:textId="77777777" w:rsidR="00EB329C" w:rsidRDefault="000A1A79">
      <w:pPr>
        <w:spacing w:line="360" w:lineRule="auto"/>
        <w:rPr>
          <w:sz w:val="24"/>
          <w:szCs w:val="24"/>
        </w:rPr>
      </w:pPr>
      <w:r>
        <w:rPr>
          <w:sz w:val="24"/>
          <w:szCs w:val="24"/>
        </w:rPr>
        <w:t>Urban Health Collaborative (UHC)</w:t>
      </w:r>
    </w:p>
    <w:p w14:paraId="00000006" w14:textId="77777777" w:rsidR="00EB329C" w:rsidRDefault="00EB329C">
      <w:pPr>
        <w:spacing w:line="360" w:lineRule="auto"/>
        <w:rPr>
          <w:sz w:val="24"/>
          <w:szCs w:val="24"/>
        </w:rPr>
      </w:pPr>
    </w:p>
    <w:p w14:paraId="00000007" w14:textId="1711CFE9" w:rsidR="00EB329C" w:rsidRDefault="000A1A79">
      <w:pPr>
        <w:spacing w:line="360" w:lineRule="auto"/>
        <w:rPr>
          <w:sz w:val="24"/>
          <w:szCs w:val="24"/>
          <w:lang w:val="en-US"/>
        </w:rPr>
      </w:pPr>
      <w:r>
        <w:rPr>
          <w:sz w:val="24"/>
          <w:szCs w:val="24"/>
        </w:rPr>
        <w:t xml:space="preserve">Project Managers: Dr. Alina Schnake-Mahl, Dr. Stephanie Hernandez, Dr. Tamara </w:t>
      </w:r>
      <w:proofErr w:type="spellStart"/>
      <w:r>
        <w:rPr>
          <w:sz w:val="24"/>
          <w:szCs w:val="24"/>
        </w:rPr>
        <w:t>Rushovich</w:t>
      </w:r>
      <w:proofErr w:type="spellEnd"/>
      <w:r>
        <w:rPr>
          <w:sz w:val="24"/>
          <w:szCs w:val="24"/>
        </w:rPr>
        <w:t>, Ran Li, Amber Bolli</w:t>
      </w:r>
    </w:p>
    <w:p w14:paraId="00000008" w14:textId="77777777" w:rsidR="00EB329C" w:rsidRDefault="000A1A79">
      <w:pPr>
        <w:spacing w:line="360" w:lineRule="auto"/>
        <w:rPr>
          <w:sz w:val="24"/>
          <w:szCs w:val="24"/>
        </w:rPr>
      </w:pPr>
      <w:r>
        <w:rPr>
          <w:sz w:val="24"/>
          <w:szCs w:val="24"/>
        </w:rPr>
        <w:t>Date of Creation: 3/31/2025</w:t>
      </w:r>
    </w:p>
    <w:p w14:paraId="00000009" w14:textId="0505CB6C" w:rsidR="00EB329C" w:rsidRDefault="000A1A79">
      <w:pPr>
        <w:spacing w:line="360" w:lineRule="auto"/>
        <w:rPr>
          <w:sz w:val="24"/>
          <w:szCs w:val="24"/>
        </w:rPr>
      </w:pPr>
      <w:r>
        <w:rPr>
          <w:sz w:val="24"/>
          <w:szCs w:val="24"/>
        </w:rPr>
        <w:t>Version 1.</w:t>
      </w:r>
      <w:r w:rsidR="00CD45C5">
        <w:rPr>
          <w:sz w:val="24"/>
          <w:szCs w:val="24"/>
        </w:rPr>
        <w:t>2</w:t>
      </w:r>
    </w:p>
    <w:p w14:paraId="26DDE1A6" w14:textId="77777777" w:rsidR="005D62B8" w:rsidRDefault="005D62B8">
      <w:pPr>
        <w:spacing w:line="360" w:lineRule="auto"/>
        <w:rPr>
          <w:sz w:val="24"/>
          <w:szCs w:val="24"/>
        </w:rPr>
      </w:pPr>
    </w:p>
    <w:p w14:paraId="43C11799" w14:textId="059C5B37" w:rsidR="005D62B8" w:rsidRDefault="005D62B8">
      <w:pPr>
        <w:spacing w:line="360" w:lineRule="auto"/>
        <w:rPr>
          <w:b/>
          <w:bCs/>
          <w:sz w:val="24"/>
          <w:szCs w:val="24"/>
        </w:rPr>
      </w:pPr>
      <w:r w:rsidRPr="005D62B8">
        <w:rPr>
          <w:b/>
          <w:bCs/>
          <w:sz w:val="24"/>
          <w:szCs w:val="24"/>
        </w:rPr>
        <w:t>Elements to be included in the Dashboard:</w:t>
      </w:r>
    </w:p>
    <w:p w14:paraId="534BEC9D" w14:textId="77777777" w:rsidR="005D62B8" w:rsidRDefault="005D62B8">
      <w:pPr>
        <w:spacing w:line="360" w:lineRule="auto"/>
        <w:rPr>
          <w:b/>
          <w:bCs/>
          <w:sz w:val="24"/>
          <w:szCs w:val="24"/>
        </w:rPr>
      </w:pPr>
    </w:p>
    <w:p w14:paraId="0C77552C" w14:textId="77777777" w:rsidR="005D62B8" w:rsidRDefault="005D62B8" w:rsidP="005D62B8">
      <w:pPr>
        <w:spacing w:line="360" w:lineRule="auto"/>
        <w:rPr>
          <w:sz w:val="24"/>
          <w:szCs w:val="24"/>
        </w:rPr>
      </w:pPr>
      <w:r>
        <w:rPr>
          <w:b/>
          <w:bCs/>
          <w:sz w:val="24"/>
          <w:szCs w:val="24"/>
        </w:rPr>
        <w:t xml:space="preserve">Title: </w:t>
      </w:r>
      <w:r w:rsidRPr="00322519">
        <w:rPr>
          <w:sz w:val="24"/>
          <w:szCs w:val="24"/>
        </w:rPr>
        <w:t>Health of</w:t>
      </w:r>
      <w:r>
        <w:rPr>
          <w:b/>
          <w:bCs/>
          <w:sz w:val="24"/>
          <w:szCs w:val="24"/>
        </w:rPr>
        <w:t xml:space="preserve"> </w:t>
      </w:r>
      <w:r>
        <w:rPr>
          <w:sz w:val="24"/>
          <w:szCs w:val="24"/>
        </w:rPr>
        <w:t xml:space="preserve">Philadelphia City Council Districts </w:t>
      </w:r>
    </w:p>
    <w:p w14:paraId="590B3560" w14:textId="77777777" w:rsidR="005D62B8" w:rsidRDefault="005D62B8" w:rsidP="005D62B8">
      <w:pPr>
        <w:spacing w:line="360" w:lineRule="auto"/>
        <w:rPr>
          <w:sz w:val="24"/>
          <w:szCs w:val="24"/>
        </w:rPr>
      </w:pPr>
    </w:p>
    <w:p w14:paraId="1E0B8D27" w14:textId="77777777" w:rsidR="005D62B8" w:rsidRDefault="005D62B8" w:rsidP="005D62B8">
      <w:pPr>
        <w:spacing w:line="360" w:lineRule="auto"/>
        <w:rPr>
          <w:b/>
          <w:bCs/>
          <w:sz w:val="24"/>
          <w:szCs w:val="24"/>
        </w:rPr>
      </w:pPr>
      <w:r>
        <w:rPr>
          <w:b/>
          <w:bCs/>
          <w:sz w:val="24"/>
          <w:szCs w:val="24"/>
        </w:rPr>
        <w:t xml:space="preserve">About the Dashboard: </w:t>
      </w:r>
    </w:p>
    <w:p w14:paraId="698E203B" w14:textId="03DC920A" w:rsidR="005D62B8" w:rsidRPr="005D62B8" w:rsidRDefault="005D62B8">
      <w:pPr>
        <w:spacing w:line="360" w:lineRule="auto"/>
        <w:rPr>
          <w:sz w:val="24"/>
          <w:szCs w:val="24"/>
          <w:lang w:val="en-US"/>
        </w:rPr>
      </w:pPr>
      <w:r w:rsidRPr="795548C1">
        <w:rPr>
          <w:sz w:val="24"/>
          <w:szCs w:val="24"/>
          <w:lang w:val="en-US"/>
        </w:rPr>
        <w:t xml:space="preserve">This dashboard leverages publicly available data from the US Census Bureau and Open Data Philly to examine important public health indicators for Philadelphia’s 10 City Council Districts. The project aims to offer actionable knowledge that empowers city leaders and communities to address health inequities in their communities. </w:t>
      </w:r>
    </w:p>
    <w:p w14:paraId="0000000A" w14:textId="77777777" w:rsidR="00EB329C" w:rsidRDefault="00EB329C">
      <w:pPr>
        <w:spacing w:line="360" w:lineRule="auto"/>
        <w:rPr>
          <w:sz w:val="24"/>
          <w:szCs w:val="24"/>
        </w:rPr>
      </w:pPr>
    </w:p>
    <w:p w14:paraId="0000000B" w14:textId="77777777" w:rsidR="00EB329C" w:rsidRDefault="000A1A79">
      <w:pPr>
        <w:spacing w:line="360" w:lineRule="auto"/>
        <w:rPr>
          <w:b/>
          <w:sz w:val="24"/>
          <w:szCs w:val="24"/>
        </w:rPr>
      </w:pPr>
      <w:r>
        <w:rPr>
          <w:b/>
          <w:sz w:val="24"/>
          <w:szCs w:val="24"/>
        </w:rPr>
        <w:t>Introduction</w:t>
      </w:r>
    </w:p>
    <w:p w14:paraId="0FEFA28E" w14:textId="2A2A7968" w:rsidR="00791DC7" w:rsidRDefault="00791DC7">
      <w:pPr>
        <w:spacing w:line="360" w:lineRule="auto"/>
        <w:rPr>
          <w:sz w:val="24"/>
          <w:szCs w:val="24"/>
          <w:lang w:val="en-US"/>
        </w:rPr>
      </w:pPr>
    </w:p>
    <w:p w14:paraId="3E3F4B54" w14:textId="12F7085D" w:rsidR="00791DC7" w:rsidRDefault="00791DC7">
      <w:pPr>
        <w:spacing w:line="360" w:lineRule="auto"/>
        <w:rPr>
          <w:sz w:val="24"/>
          <w:szCs w:val="24"/>
        </w:rPr>
      </w:pPr>
      <w:r>
        <w:rPr>
          <w:sz w:val="24"/>
          <w:szCs w:val="24"/>
        </w:rPr>
        <w:t xml:space="preserve">Philadelphia has faced differences in health outcomes across neighborhoods – differences that reflect broader disparities in income, opportunity, and access to essential resources. These are not just personal choices made by the city’s residents – they are shaped by where people live and the conditions of their community. </w:t>
      </w:r>
    </w:p>
    <w:p w14:paraId="0926E796" w14:textId="77777777" w:rsidR="00791DC7" w:rsidRDefault="00791DC7">
      <w:pPr>
        <w:spacing w:line="360" w:lineRule="auto"/>
        <w:rPr>
          <w:sz w:val="24"/>
          <w:szCs w:val="24"/>
        </w:rPr>
      </w:pPr>
    </w:p>
    <w:p w14:paraId="518219D8" w14:textId="6B767257" w:rsidR="00791DC7" w:rsidRDefault="00791DC7">
      <w:pPr>
        <w:spacing w:line="360" w:lineRule="auto"/>
        <w:rPr>
          <w:sz w:val="24"/>
          <w:szCs w:val="24"/>
        </w:rPr>
      </w:pPr>
      <w:r>
        <w:rPr>
          <w:sz w:val="24"/>
          <w:szCs w:val="24"/>
        </w:rPr>
        <w:t xml:space="preserve">This project takes a closer look at those conditions by analyzing publicly available data and mapping key health indicators and social determinants of health across all 10 </w:t>
      </w:r>
      <w:r>
        <w:rPr>
          <w:sz w:val="24"/>
          <w:szCs w:val="24"/>
        </w:rPr>
        <w:lastRenderedPageBreak/>
        <w:t xml:space="preserve">Philadelphia City Council Districts. By doing this, we aim to provide a clearer picture of how geography and disparities in health intersect to shape the health of Philadelphians. </w:t>
      </w:r>
    </w:p>
    <w:p w14:paraId="198347C0" w14:textId="23B0B2AC" w:rsidR="00791DC7" w:rsidRDefault="00791DC7">
      <w:pPr>
        <w:spacing w:line="360" w:lineRule="auto"/>
        <w:rPr>
          <w:sz w:val="24"/>
          <w:szCs w:val="24"/>
        </w:rPr>
      </w:pPr>
    </w:p>
    <w:p w14:paraId="27A90AB2" w14:textId="2E3CC4B4" w:rsidR="00791DC7" w:rsidRDefault="00791DC7">
      <w:pPr>
        <w:spacing w:line="360" w:lineRule="auto"/>
        <w:rPr>
          <w:sz w:val="24"/>
          <w:szCs w:val="24"/>
        </w:rPr>
      </w:pPr>
      <w:r>
        <w:rPr>
          <w:sz w:val="24"/>
          <w:szCs w:val="24"/>
        </w:rPr>
        <w:t xml:space="preserve">Our goal is to equip all 17 Philadelphia City Council members and the </w:t>
      </w:r>
      <w:r w:rsidR="00BA39E9">
        <w:rPr>
          <w:sz w:val="24"/>
          <w:szCs w:val="24"/>
        </w:rPr>
        <w:t>public</w:t>
      </w:r>
      <w:r>
        <w:rPr>
          <w:sz w:val="24"/>
          <w:szCs w:val="24"/>
        </w:rPr>
        <w:t xml:space="preserve"> with actionable, district-level insights that can guide and empower more equitable policy and investment</w:t>
      </w:r>
      <w:r w:rsidR="00BA39E9">
        <w:rPr>
          <w:sz w:val="24"/>
          <w:szCs w:val="24"/>
        </w:rPr>
        <w:t xml:space="preserve"> into our city</w:t>
      </w:r>
      <w:r>
        <w:rPr>
          <w:sz w:val="24"/>
          <w:szCs w:val="24"/>
        </w:rPr>
        <w:t xml:space="preserve">. By connecting this data to </w:t>
      </w:r>
      <w:r w:rsidR="00BA39E9">
        <w:rPr>
          <w:sz w:val="24"/>
          <w:szCs w:val="24"/>
        </w:rPr>
        <w:t xml:space="preserve">City </w:t>
      </w:r>
      <w:r>
        <w:rPr>
          <w:sz w:val="24"/>
          <w:szCs w:val="24"/>
        </w:rPr>
        <w:t xml:space="preserve">Council Districts, we hope this project continues to grow and support effective </w:t>
      </w:r>
      <w:r w:rsidR="00BA39E9">
        <w:rPr>
          <w:sz w:val="24"/>
          <w:szCs w:val="24"/>
        </w:rPr>
        <w:t xml:space="preserve">policy </w:t>
      </w:r>
      <w:r>
        <w:rPr>
          <w:sz w:val="24"/>
          <w:szCs w:val="24"/>
        </w:rPr>
        <w:t xml:space="preserve">solutions that can promote </w:t>
      </w:r>
      <w:r w:rsidR="00EF14DF">
        <w:rPr>
          <w:sz w:val="24"/>
          <w:szCs w:val="24"/>
        </w:rPr>
        <w:t>equality</w:t>
      </w:r>
      <w:r>
        <w:rPr>
          <w:sz w:val="24"/>
          <w:szCs w:val="24"/>
        </w:rPr>
        <w:t xml:space="preserve"> and better health for all Philadelphians. </w:t>
      </w:r>
    </w:p>
    <w:p w14:paraId="6DCA1C93" w14:textId="77777777" w:rsidR="005D62B8" w:rsidRDefault="005D62B8">
      <w:pPr>
        <w:spacing w:line="360" w:lineRule="auto"/>
        <w:rPr>
          <w:sz w:val="24"/>
          <w:szCs w:val="24"/>
        </w:rPr>
      </w:pPr>
    </w:p>
    <w:p w14:paraId="765AE90A" w14:textId="756F5CFE" w:rsidR="005D62B8" w:rsidRDefault="005D62B8">
      <w:pPr>
        <w:spacing w:line="360" w:lineRule="auto"/>
        <w:rPr>
          <w:sz w:val="24"/>
          <w:szCs w:val="24"/>
        </w:rPr>
      </w:pPr>
      <w:r w:rsidRPr="00632761">
        <w:rPr>
          <w:b/>
          <w:bCs/>
          <w:sz w:val="24"/>
          <w:szCs w:val="24"/>
        </w:rPr>
        <w:t xml:space="preserve">Find your council district: </w:t>
      </w:r>
      <w:hyperlink r:id="rId7" w:history="1">
        <w:r w:rsidRPr="00285800">
          <w:rPr>
            <w:rStyle w:val="Hyperlink"/>
            <w:sz w:val="24"/>
            <w:szCs w:val="24"/>
          </w:rPr>
          <w:t>https://philacitycouncil.maps.arcgis.com/apps/instant/lookup/index.html?appid=9cf0fb3394914cd0a8a7f22ea1395d55</w:t>
        </w:r>
      </w:hyperlink>
      <w:r>
        <w:rPr>
          <w:sz w:val="24"/>
          <w:szCs w:val="24"/>
        </w:rPr>
        <w:t xml:space="preserve"> </w:t>
      </w:r>
    </w:p>
    <w:p w14:paraId="5717E01D" w14:textId="77777777" w:rsidR="005D62B8" w:rsidRDefault="005D62B8">
      <w:pPr>
        <w:spacing w:line="360" w:lineRule="auto"/>
        <w:rPr>
          <w:b/>
          <w:bCs/>
          <w:sz w:val="24"/>
          <w:szCs w:val="24"/>
        </w:rPr>
      </w:pPr>
    </w:p>
    <w:p w14:paraId="744765E0" w14:textId="2C9FA519" w:rsidR="005D62B8" w:rsidRDefault="005D62B8">
      <w:pPr>
        <w:spacing w:line="360" w:lineRule="auto"/>
        <w:rPr>
          <w:b/>
          <w:bCs/>
          <w:sz w:val="24"/>
          <w:szCs w:val="24"/>
        </w:rPr>
      </w:pPr>
      <w:r w:rsidRPr="005D62B8">
        <w:rPr>
          <w:b/>
          <w:bCs/>
          <w:sz w:val="24"/>
          <w:szCs w:val="24"/>
        </w:rPr>
        <w:t>Instructions</w:t>
      </w:r>
      <w:r>
        <w:rPr>
          <w:b/>
          <w:bCs/>
          <w:sz w:val="24"/>
          <w:szCs w:val="24"/>
        </w:rPr>
        <w:t xml:space="preserve"> for use</w:t>
      </w:r>
      <w:r w:rsidRPr="005D62B8">
        <w:rPr>
          <w:b/>
          <w:bCs/>
          <w:sz w:val="24"/>
          <w:szCs w:val="24"/>
        </w:rPr>
        <w:t>:</w:t>
      </w:r>
    </w:p>
    <w:p w14:paraId="3224AF16" w14:textId="19BFB0D6" w:rsidR="00424448" w:rsidRPr="006C7AF1" w:rsidRDefault="006C7AF1" w:rsidP="006C7AF1">
      <w:pPr>
        <w:spacing w:line="360" w:lineRule="auto"/>
        <w:ind w:firstLine="720"/>
        <w:rPr>
          <w:sz w:val="24"/>
          <w:szCs w:val="24"/>
        </w:rPr>
      </w:pPr>
      <w:r w:rsidRPr="006C7AF1">
        <w:rPr>
          <w:sz w:val="24"/>
          <w:szCs w:val="24"/>
        </w:rPr>
        <w:t>To explore the data, use the drop-down menu provided below to select the health outcome that interests you. Once selected, the dashboard will display a bar graph comparing all 10 City Council Districts, along with a spatial map that visualizes how this outcome varies across the city.</w:t>
      </w:r>
    </w:p>
    <w:p w14:paraId="00000015" w14:textId="77777777" w:rsidR="00EB329C" w:rsidRDefault="00EB329C" w:rsidP="006C7AF1">
      <w:pPr>
        <w:spacing w:line="360" w:lineRule="auto"/>
        <w:rPr>
          <w:sz w:val="24"/>
          <w:szCs w:val="24"/>
        </w:rPr>
      </w:pPr>
    </w:p>
    <w:p w14:paraId="0000001A" w14:textId="77777777" w:rsidR="00EB329C" w:rsidRDefault="00EB329C">
      <w:pPr>
        <w:spacing w:line="360" w:lineRule="auto"/>
        <w:rPr>
          <w:sz w:val="24"/>
          <w:szCs w:val="24"/>
        </w:rPr>
      </w:pPr>
    </w:p>
    <w:p w14:paraId="0000001B" w14:textId="5C648396" w:rsidR="00EB329C" w:rsidRDefault="000A1A79">
      <w:pPr>
        <w:spacing w:line="360" w:lineRule="auto"/>
        <w:rPr>
          <w:b/>
          <w:sz w:val="24"/>
          <w:szCs w:val="24"/>
        </w:rPr>
      </w:pPr>
      <w:r>
        <w:rPr>
          <w:b/>
          <w:sz w:val="24"/>
          <w:szCs w:val="24"/>
        </w:rPr>
        <w:t>Functionality</w:t>
      </w:r>
      <w:r w:rsidR="005D62B8">
        <w:rPr>
          <w:b/>
          <w:sz w:val="24"/>
          <w:szCs w:val="24"/>
        </w:rPr>
        <w:t xml:space="preserve"> of Dashboard</w:t>
      </w:r>
      <w:r>
        <w:rPr>
          <w:b/>
          <w:sz w:val="24"/>
          <w:szCs w:val="24"/>
        </w:rPr>
        <w:t>:</w:t>
      </w:r>
    </w:p>
    <w:p w14:paraId="63935436" w14:textId="340AA14D" w:rsidR="000179D6" w:rsidRPr="00632761" w:rsidRDefault="000179D6" w:rsidP="000179D6">
      <w:pPr>
        <w:pStyle w:val="ListParagraph"/>
        <w:numPr>
          <w:ilvl w:val="0"/>
          <w:numId w:val="3"/>
        </w:numPr>
        <w:spacing w:line="360" w:lineRule="auto"/>
        <w:rPr>
          <w:b/>
          <w:sz w:val="24"/>
          <w:szCs w:val="24"/>
        </w:rPr>
      </w:pPr>
      <w:r>
        <w:rPr>
          <w:bCs/>
          <w:sz w:val="24"/>
          <w:szCs w:val="24"/>
        </w:rPr>
        <w:t xml:space="preserve">A drop-down list of selectable determinants of health </w:t>
      </w:r>
      <w:r w:rsidR="00EF14DF">
        <w:rPr>
          <w:bCs/>
          <w:sz w:val="24"/>
          <w:szCs w:val="24"/>
        </w:rPr>
        <w:t>at the top of the dashboard</w:t>
      </w:r>
      <w:r w:rsidR="00DD0F2B">
        <w:rPr>
          <w:bCs/>
          <w:sz w:val="24"/>
          <w:szCs w:val="24"/>
        </w:rPr>
        <w:t xml:space="preserve">. </w:t>
      </w:r>
      <w:r w:rsidR="005D62B8">
        <w:rPr>
          <w:bCs/>
          <w:sz w:val="24"/>
          <w:szCs w:val="24"/>
        </w:rPr>
        <w:t xml:space="preserve">Underneath the instructions how to use the Dashboard. </w:t>
      </w:r>
      <w:r w:rsidR="00DD0F2B">
        <w:rPr>
          <w:bCs/>
          <w:sz w:val="24"/>
          <w:szCs w:val="24"/>
        </w:rPr>
        <w:t xml:space="preserve"> </w:t>
      </w:r>
    </w:p>
    <w:p w14:paraId="4A37AC9D" w14:textId="5DA837D8" w:rsidR="000179D6" w:rsidRPr="00632761" w:rsidRDefault="000179D6" w:rsidP="000179D6">
      <w:pPr>
        <w:pStyle w:val="ListParagraph"/>
        <w:numPr>
          <w:ilvl w:val="0"/>
          <w:numId w:val="3"/>
        </w:numPr>
        <w:spacing w:line="360" w:lineRule="auto"/>
        <w:rPr>
          <w:b/>
          <w:sz w:val="24"/>
          <w:szCs w:val="24"/>
        </w:rPr>
      </w:pPr>
      <w:r>
        <w:rPr>
          <w:bCs/>
          <w:sz w:val="24"/>
          <w:szCs w:val="24"/>
        </w:rPr>
        <w:t xml:space="preserve">2 graphs/maps will output from selecting a determinant of health. One will be of a simple bar graph that displays that input across the 10 districts. The other will be a spatial map of the 10 districts of Philadelphia. </w:t>
      </w:r>
      <w:r w:rsidR="00EF14DF">
        <w:rPr>
          <w:bCs/>
          <w:sz w:val="24"/>
          <w:szCs w:val="24"/>
        </w:rPr>
        <w:t xml:space="preserve">These should be side by side. </w:t>
      </w:r>
    </w:p>
    <w:p w14:paraId="0ADC7032" w14:textId="3D90FC52" w:rsidR="000179D6" w:rsidRPr="0095786F" w:rsidRDefault="000179D6">
      <w:pPr>
        <w:pStyle w:val="ListParagraph"/>
        <w:numPr>
          <w:ilvl w:val="1"/>
          <w:numId w:val="3"/>
        </w:numPr>
        <w:spacing w:line="360" w:lineRule="auto"/>
        <w:rPr>
          <w:b/>
          <w:sz w:val="24"/>
          <w:szCs w:val="24"/>
        </w:rPr>
      </w:pPr>
      <w:r>
        <w:rPr>
          <w:bCs/>
          <w:sz w:val="24"/>
          <w:szCs w:val="24"/>
        </w:rPr>
        <w:t>The spatial map should have the district number displayed.</w:t>
      </w:r>
      <w:r w:rsidR="00EF14DF">
        <w:rPr>
          <w:bCs/>
          <w:sz w:val="24"/>
          <w:szCs w:val="24"/>
        </w:rPr>
        <w:t xml:space="preserve"> As well as having some graduated colors</w:t>
      </w:r>
      <w:r w:rsidR="0095786F">
        <w:rPr>
          <w:bCs/>
          <w:sz w:val="24"/>
          <w:szCs w:val="24"/>
        </w:rPr>
        <w:t xml:space="preserve"> (darker = higher value)</w:t>
      </w:r>
      <w:r w:rsidR="00EF14DF">
        <w:rPr>
          <w:bCs/>
          <w:sz w:val="24"/>
          <w:szCs w:val="24"/>
        </w:rPr>
        <w:t xml:space="preserve"> to reflect input changes across the districts. </w:t>
      </w:r>
    </w:p>
    <w:p w14:paraId="73D5E570" w14:textId="0535E78F" w:rsidR="0095786F" w:rsidRPr="00632761" w:rsidRDefault="0095786F" w:rsidP="0095786F">
      <w:pPr>
        <w:pStyle w:val="ListParagraph"/>
        <w:numPr>
          <w:ilvl w:val="1"/>
          <w:numId w:val="3"/>
        </w:numPr>
        <w:spacing w:line="360" w:lineRule="auto"/>
        <w:rPr>
          <w:b/>
          <w:sz w:val="24"/>
          <w:szCs w:val="24"/>
        </w:rPr>
      </w:pPr>
      <w:r>
        <w:rPr>
          <w:bCs/>
          <w:sz w:val="24"/>
          <w:szCs w:val="24"/>
        </w:rPr>
        <w:t>The bar graph should have a line for the city average. (*Need to add city averages to combine measures dataset)</w:t>
      </w:r>
    </w:p>
    <w:p w14:paraId="6054F01A" w14:textId="2D1F61B9" w:rsidR="000179D6" w:rsidRPr="00632761" w:rsidRDefault="000179D6" w:rsidP="000179D6">
      <w:pPr>
        <w:pStyle w:val="ListParagraph"/>
        <w:numPr>
          <w:ilvl w:val="0"/>
          <w:numId w:val="3"/>
        </w:numPr>
        <w:spacing w:line="360" w:lineRule="auto"/>
        <w:rPr>
          <w:b/>
          <w:sz w:val="24"/>
          <w:szCs w:val="24"/>
        </w:rPr>
      </w:pPr>
      <w:r>
        <w:rPr>
          <w:bCs/>
          <w:sz w:val="24"/>
          <w:szCs w:val="24"/>
        </w:rPr>
        <w:lastRenderedPageBreak/>
        <w:t>If you hover over/click a district on the spatial map, a small text box will show how many of that input are in that district</w:t>
      </w:r>
      <w:r w:rsidR="0095786F">
        <w:rPr>
          <w:bCs/>
          <w:sz w:val="24"/>
          <w:szCs w:val="24"/>
        </w:rPr>
        <w:t xml:space="preserve"> and the number of the district. </w:t>
      </w:r>
    </w:p>
    <w:p w14:paraId="06933CBF" w14:textId="3FAB7F50" w:rsidR="000179D6" w:rsidRPr="00632761" w:rsidRDefault="000179D6" w:rsidP="000179D6">
      <w:pPr>
        <w:pStyle w:val="ListParagraph"/>
        <w:numPr>
          <w:ilvl w:val="1"/>
          <w:numId w:val="3"/>
        </w:numPr>
        <w:spacing w:line="360" w:lineRule="auto"/>
        <w:rPr>
          <w:b/>
          <w:sz w:val="24"/>
          <w:szCs w:val="24"/>
        </w:rPr>
      </w:pPr>
      <w:r>
        <w:rPr>
          <w:bCs/>
          <w:sz w:val="24"/>
          <w:szCs w:val="24"/>
        </w:rPr>
        <w:t xml:space="preserve">It would also be if you select a district, the bar graph color changes for the district you selected to highlight it better. </w:t>
      </w:r>
    </w:p>
    <w:p w14:paraId="70EFB95E" w14:textId="77777777" w:rsidR="00EF14DF" w:rsidRDefault="00EF14DF" w:rsidP="00EF14DF">
      <w:pPr>
        <w:spacing w:line="360" w:lineRule="auto"/>
        <w:rPr>
          <w:b/>
          <w:sz w:val="24"/>
          <w:szCs w:val="24"/>
        </w:rPr>
      </w:pPr>
    </w:p>
    <w:p w14:paraId="0FE2DA8A" w14:textId="6FCE558D" w:rsidR="00EF14DF" w:rsidRPr="00632761" w:rsidRDefault="00EF14DF" w:rsidP="00EF14DF">
      <w:pPr>
        <w:pStyle w:val="ListParagraph"/>
        <w:numPr>
          <w:ilvl w:val="0"/>
          <w:numId w:val="4"/>
        </w:numPr>
        <w:spacing w:line="360" w:lineRule="auto"/>
        <w:rPr>
          <w:b/>
          <w:sz w:val="24"/>
          <w:szCs w:val="24"/>
        </w:rPr>
      </w:pPr>
      <w:r>
        <w:rPr>
          <w:bCs/>
          <w:sz w:val="24"/>
          <w:szCs w:val="24"/>
        </w:rPr>
        <w:t>The only determinant of health that should not have a bar graph is Heat Vulnerability Index. The range is from negative to positive, so a bar graph will not look right. The scale should be from Very Low to Very High Risk and would best be shown with graduated colors on the spatial map only. An example is shown below.</w:t>
      </w:r>
    </w:p>
    <w:p w14:paraId="34509D13" w14:textId="5730CC9C" w:rsidR="00EF14DF" w:rsidRDefault="00EF14DF" w:rsidP="00632761">
      <w:pPr>
        <w:pStyle w:val="ListParagraph"/>
        <w:spacing w:line="360" w:lineRule="auto"/>
        <w:jc w:val="center"/>
        <w:rPr>
          <w:b/>
          <w:sz w:val="24"/>
          <w:szCs w:val="24"/>
        </w:rPr>
      </w:pPr>
      <w:r>
        <w:rPr>
          <w:b/>
          <w:noProof/>
          <w:sz w:val="24"/>
          <w:szCs w:val="24"/>
        </w:rPr>
        <w:drawing>
          <wp:inline distT="0" distB="0" distL="0" distR="0" wp14:anchorId="062656AA" wp14:editId="441AE11A">
            <wp:extent cx="4633606" cy="2814320"/>
            <wp:effectExtent l="0" t="0" r="0" b="5080"/>
            <wp:docPr id="1393886706" name="Picture 1" descr="A map of the city council distri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86706" name="Picture 1" descr="A map of the city council distric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652018" cy="2825503"/>
                    </a:xfrm>
                    <a:prstGeom prst="rect">
                      <a:avLst/>
                    </a:prstGeom>
                  </pic:spPr>
                </pic:pic>
              </a:graphicData>
            </a:graphic>
          </wp:inline>
        </w:drawing>
      </w:r>
    </w:p>
    <w:p w14:paraId="2DC2A31A" w14:textId="77777777" w:rsidR="006C7AF1" w:rsidRDefault="006C7AF1" w:rsidP="00632761">
      <w:pPr>
        <w:pStyle w:val="ListParagraph"/>
        <w:spacing w:line="360" w:lineRule="auto"/>
        <w:jc w:val="center"/>
        <w:rPr>
          <w:b/>
          <w:sz w:val="24"/>
          <w:szCs w:val="24"/>
        </w:rPr>
      </w:pPr>
    </w:p>
    <w:p w14:paraId="267FC4EC" w14:textId="53883DFB" w:rsidR="006C7AF1" w:rsidRPr="00632761" w:rsidRDefault="006C7AF1" w:rsidP="006C7AF1">
      <w:pPr>
        <w:pStyle w:val="ListBullet"/>
        <w:numPr>
          <w:ilvl w:val="0"/>
          <w:numId w:val="4"/>
        </w:numPr>
      </w:pPr>
      <w:proofErr w:type="gramStart"/>
      <w:r>
        <w:t>Also</w:t>
      </w:r>
      <w:proofErr w:type="gramEnd"/>
      <w:r>
        <w:t xml:space="preserve"> Data documentation (currently an excel file) we would like to embed into the dashboard. If people click on it, it should pull up the excel.</w:t>
      </w:r>
    </w:p>
    <w:p w14:paraId="0000001D" w14:textId="77777777" w:rsidR="00EB329C" w:rsidRDefault="00EB329C">
      <w:pPr>
        <w:spacing w:line="360" w:lineRule="auto"/>
        <w:rPr>
          <w:b/>
          <w:sz w:val="24"/>
          <w:szCs w:val="24"/>
        </w:rPr>
      </w:pPr>
    </w:p>
    <w:p w14:paraId="00000023" w14:textId="77777777" w:rsidR="00EB329C" w:rsidRDefault="00EB329C">
      <w:pPr>
        <w:spacing w:line="360" w:lineRule="auto"/>
        <w:rPr>
          <w:sz w:val="24"/>
          <w:szCs w:val="24"/>
        </w:rPr>
      </w:pPr>
    </w:p>
    <w:p w14:paraId="305B5EBD" w14:textId="77777777" w:rsidR="00597633" w:rsidRDefault="00597633">
      <w:pPr>
        <w:spacing w:line="360" w:lineRule="auto"/>
        <w:rPr>
          <w:sz w:val="24"/>
          <w:szCs w:val="24"/>
        </w:rPr>
      </w:pPr>
    </w:p>
    <w:p w14:paraId="2A899D3D" w14:textId="77777777" w:rsidR="006A6460" w:rsidRDefault="006A6460" w:rsidP="00597633">
      <w:pPr>
        <w:spacing w:line="360" w:lineRule="auto"/>
        <w:rPr>
          <w:sz w:val="24"/>
          <w:szCs w:val="24"/>
        </w:rPr>
      </w:pPr>
    </w:p>
    <w:p w14:paraId="43ECD7C4" w14:textId="77777777" w:rsidR="00286B2D" w:rsidRDefault="00286B2D" w:rsidP="00597633">
      <w:pPr>
        <w:spacing w:line="360" w:lineRule="auto"/>
        <w:rPr>
          <w:sz w:val="24"/>
          <w:szCs w:val="24"/>
        </w:rPr>
      </w:pPr>
    </w:p>
    <w:p w14:paraId="35B8C2CD" w14:textId="285FFB97" w:rsidR="00AD7209" w:rsidRDefault="00424448" w:rsidP="00597633">
      <w:pPr>
        <w:spacing w:line="360" w:lineRule="auto"/>
        <w:rPr>
          <w:b/>
          <w:bCs/>
          <w:sz w:val="24"/>
          <w:szCs w:val="24"/>
        </w:rPr>
      </w:pPr>
      <w:r>
        <w:rPr>
          <w:b/>
          <w:bCs/>
          <w:sz w:val="24"/>
          <w:szCs w:val="24"/>
        </w:rPr>
        <w:t xml:space="preserve">Rough </w:t>
      </w:r>
      <w:r w:rsidR="00286B2D" w:rsidRPr="00632761">
        <w:rPr>
          <w:b/>
          <w:bCs/>
          <w:sz w:val="24"/>
          <w:szCs w:val="24"/>
        </w:rPr>
        <w:t xml:space="preserve">Main </w:t>
      </w:r>
      <w:r w:rsidR="00E736A6">
        <w:rPr>
          <w:b/>
          <w:bCs/>
          <w:sz w:val="24"/>
          <w:szCs w:val="24"/>
        </w:rPr>
        <w:t>visualization</w:t>
      </w:r>
      <w:r w:rsidR="00F43F46">
        <w:rPr>
          <w:b/>
          <w:bCs/>
          <w:sz w:val="24"/>
          <w:szCs w:val="24"/>
        </w:rPr>
        <w:t xml:space="preserve"> of Dashboard:</w:t>
      </w:r>
    </w:p>
    <w:p w14:paraId="0BFDAF71" w14:textId="1E21C6F0" w:rsidR="00F43F46" w:rsidRDefault="00F43F46" w:rsidP="00597633">
      <w:pPr>
        <w:spacing w:line="360" w:lineRule="auto"/>
        <w:rPr>
          <w:sz w:val="24"/>
          <w:szCs w:val="24"/>
        </w:rPr>
      </w:pPr>
      <w:r>
        <w:rPr>
          <w:noProof/>
          <w:sz w:val="24"/>
          <w:szCs w:val="24"/>
        </w:rPr>
        <w:lastRenderedPageBreak/>
        <w:drawing>
          <wp:inline distT="0" distB="0" distL="0" distR="0" wp14:anchorId="10D99632" wp14:editId="2CEAA27C">
            <wp:extent cx="5989515" cy="4866481"/>
            <wp:effectExtent l="0" t="0" r="0" b="0"/>
            <wp:docPr id="1603832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32358" name="Picture 16038323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3553" cy="4877887"/>
                    </a:xfrm>
                    <a:prstGeom prst="rect">
                      <a:avLst/>
                    </a:prstGeom>
                  </pic:spPr>
                </pic:pic>
              </a:graphicData>
            </a:graphic>
          </wp:inline>
        </w:drawing>
      </w:r>
    </w:p>
    <w:p w14:paraId="771C9E39" w14:textId="77777777" w:rsidR="00424448" w:rsidRDefault="00424448" w:rsidP="00597633">
      <w:pPr>
        <w:spacing w:line="360" w:lineRule="auto"/>
        <w:rPr>
          <w:sz w:val="24"/>
          <w:szCs w:val="24"/>
        </w:rPr>
      </w:pPr>
    </w:p>
    <w:p w14:paraId="58D39E78" w14:textId="77777777" w:rsidR="00B40615" w:rsidRDefault="00B40615">
      <w:pPr>
        <w:spacing w:line="360" w:lineRule="auto"/>
        <w:rPr>
          <w:b/>
          <w:bCs/>
          <w:sz w:val="24"/>
          <w:szCs w:val="24"/>
        </w:rPr>
      </w:pPr>
    </w:p>
    <w:p w14:paraId="11812787" w14:textId="5CC3B1D8" w:rsidR="00D23276" w:rsidRDefault="00B40615">
      <w:pPr>
        <w:spacing w:line="360" w:lineRule="auto"/>
        <w:rPr>
          <w:sz w:val="24"/>
          <w:szCs w:val="24"/>
        </w:rPr>
      </w:pPr>
      <w:r>
        <w:rPr>
          <w:b/>
          <w:bCs/>
          <w:sz w:val="24"/>
          <w:szCs w:val="24"/>
        </w:rPr>
        <w:t>About the Data</w:t>
      </w:r>
      <w:r w:rsidR="00D23276">
        <w:rPr>
          <w:sz w:val="24"/>
          <w:szCs w:val="24"/>
        </w:rPr>
        <w:t xml:space="preserve">: </w:t>
      </w:r>
      <w:r w:rsidR="00D23276" w:rsidRPr="00632761">
        <w:rPr>
          <w:sz w:val="24"/>
          <w:szCs w:val="24"/>
        </w:rPr>
        <w:t xml:space="preserve">Link to data documentation page that details data source and notes about the metrics. </w:t>
      </w:r>
      <w:r w:rsidR="006C7AF1">
        <w:rPr>
          <w:sz w:val="24"/>
          <w:szCs w:val="24"/>
        </w:rPr>
        <w:t>[Embed Link]</w:t>
      </w:r>
    </w:p>
    <w:p w14:paraId="7CB7A849" w14:textId="5E2DCC6C" w:rsidR="00D8707C" w:rsidRPr="00632761" w:rsidRDefault="00D8707C" w:rsidP="00632761">
      <w:pPr>
        <w:pStyle w:val="ListParagraph"/>
        <w:numPr>
          <w:ilvl w:val="0"/>
          <w:numId w:val="1"/>
        </w:numPr>
        <w:spacing w:line="360" w:lineRule="auto"/>
        <w:rPr>
          <w:sz w:val="24"/>
          <w:szCs w:val="24"/>
        </w:rPr>
      </w:pPr>
      <w:r>
        <w:rPr>
          <w:sz w:val="24"/>
          <w:szCs w:val="24"/>
        </w:rPr>
        <w:t xml:space="preserve">E.g. </w:t>
      </w:r>
      <w:r w:rsidR="008B643C">
        <w:rPr>
          <w:noProof/>
        </w:rPr>
        <w:drawing>
          <wp:inline distT="0" distB="0" distL="0" distR="0" wp14:anchorId="19707AD8" wp14:editId="4696D341">
            <wp:extent cx="5096835" cy="1593850"/>
            <wp:effectExtent l="0" t="0" r="0" b="0"/>
            <wp:docPr id="665605757" name="Picture 1" descr="A screenshot of a spreadshe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05757" name="Picture 1" descr="A screenshot of a spreadsheet&#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4947" cy="1599514"/>
                    </a:xfrm>
                    <a:prstGeom prst="rect">
                      <a:avLst/>
                    </a:prstGeom>
                    <a:noFill/>
                    <a:ln>
                      <a:noFill/>
                    </a:ln>
                  </pic:spPr>
                </pic:pic>
              </a:graphicData>
            </a:graphic>
          </wp:inline>
        </w:drawing>
      </w:r>
    </w:p>
    <w:p w14:paraId="5514DD13" w14:textId="77777777" w:rsidR="00D8707C" w:rsidRDefault="00D8707C">
      <w:pPr>
        <w:spacing w:line="360" w:lineRule="auto"/>
        <w:rPr>
          <w:sz w:val="24"/>
          <w:szCs w:val="24"/>
        </w:rPr>
      </w:pPr>
    </w:p>
    <w:p w14:paraId="66841C15" w14:textId="76053BFC" w:rsidR="00D23276" w:rsidRPr="00632761" w:rsidRDefault="00D23276">
      <w:pPr>
        <w:spacing w:line="360" w:lineRule="auto"/>
        <w:rPr>
          <w:b/>
          <w:bCs/>
          <w:sz w:val="24"/>
          <w:szCs w:val="24"/>
        </w:rPr>
      </w:pPr>
      <w:r w:rsidRPr="00632761">
        <w:rPr>
          <w:b/>
          <w:bCs/>
          <w:sz w:val="24"/>
          <w:szCs w:val="24"/>
        </w:rPr>
        <w:t>Acknowledgements</w:t>
      </w:r>
      <w:r w:rsidR="00B40615">
        <w:rPr>
          <w:b/>
          <w:bCs/>
          <w:sz w:val="24"/>
          <w:szCs w:val="24"/>
        </w:rPr>
        <w:t xml:space="preserve">, </w:t>
      </w:r>
      <w:r w:rsidRPr="00632761">
        <w:rPr>
          <w:b/>
          <w:bCs/>
          <w:sz w:val="24"/>
          <w:szCs w:val="24"/>
        </w:rPr>
        <w:t>Citation</w:t>
      </w:r>
      <w:r w:rsidR="00B40615">
        <w:rPr>
          <w:b/>
          <w:bCs/>
          <w:sz w:val="24"/>
          <w:szCs w:val="24"/>
        </w:rPr>
        <w:t>, contact us</w:t>
      </w:r>
      <w:r w:rsidRPr="00632761">
        <w:rPr>
          <w:b/>
          <w:bCs/>
          <w:sz w:val="24"/>
          <w:szCs w:val="24"/>
        </w:rPr>
        <w:t>:</w:t>
      </w:r>
    </w:p>
    <w:p w14:paraId="10193F68" w14:textId="1DC304F5" w:rsidR="00D23276" w:rsidRDefault="00F3797F" w:rsidP="00632761">
      <w:pPr>
        <w:spacing w:line="360" w:lineRule="auto"/>
        <w:ind w:left="720"/>
        <w:rPr>
          <w:sz w:val="24"/>
          <w:szCs w:val="24"/>
        </w:rPr>
      </w:pPr>
      <w:r w:rsidRPr="00632761">
        <w:rPr>
          <w:b/>
          <w:bCs/>
          <w:sz w:val="24"/>
          <w:szCs w:val="24"/>
        </w:rPr>
        <w:lastRenderedPageBreak/>
        <w:t>Authors</w:t>
      </w:r>
      <w:r>
        <w:rPr>
          <w:sz w:val="24"/>
          <w:szCs w:val="24"/>
        </w:rPr>
        <w:t xml:space="preserve">: Amber Bolli, Tamara </w:t>
      </w:r>
      <w:proofErr w:type="spellStart"/>
      <w:r>
        <w:rPr>
          <w:sz w:val="24"/>
          <w:szCs w:val="24"/>
        </w:rPr>
        <w:t>Rushovich</w:t>
      </w:r>
      <w:proofErr w:type="spellEnd"/>
      <w:r>
        <w:rPr>
          <w:sz w:val="24"/>
          <w:szCs w:val="24"/>
        </w:rPr>
        <w:t>, Ran Li, Stephanie Hernandez, Alina S</w:t>
      </w:r>
      <w:r w:rsidR="001E2AB9">
        <w:rPr>
          <w:sz w:val="24"/>
          <w:szCs w:val="24"/>
        </w:rPr>
        <w:t>ch</w:t>
      </w:r>
      <w:r>
        <w:rPr>
          <w:sz w:val="24"/>
          <w:szCs w:val="24"/>
        </w:rPr>
        <w:t xml:space="preserve">nake-Mahl, </w:t>
      </w:r>
      <w:r w:rsidR="0087528D">
        <w:rPr>
          <w:sz w:val="24"/>
          <w:szCs w:val="24"/>
        </w:rPr>
        <w:t xml:space="preserve"> </w:t>
      </w:r>
    </w:p>
    <w:p w14:paraId="73C3E4B8" w14:textId="77777777" w:rsidR="00F3797F" w:rsidRDefault="00F3797F" w:rsidP="00632761">
      <w:pPr>
        <w:spacing w:line="360" w:lineRule="auto"/>
        <w:ind w:left="720"/>
        <w:rPr>
          <w:sz w:val="24"/>
          <w:szCs w:val="24"/>
        </w:rPr>
      </w:pPr>
    </w:p>
    <w:p w14:paraId="550A72A5" w14:textId="77777777" w:rsidR="00827EC1" w:rsidRPr="00852F43" w:rsidRDefault="00827EC1" w:rsidP="00632761">
      <w:pPr>
        <w:spacing w:line="360" w:lineRule="auto"/>
        <w:ind w:left="720"/>
        <w:rPr>
          <w:sz w:val="24"/>
          <w:szCs w:val="24"/>
        </w:rPr>
      </w:pPr>
      <w:r w:rsidRPr="00632761">
        <w:rPr>
          <w:b/>
          <w:bCs/>
          <w:sz w:val="24"/>
          <w:szCs w:val="24"/>
        </w:rPr>
        <w:t>Sponsor:</w:t>
      </w:r>
      <w:r w:rsidRPr="00852F43">
        <w:rPr>
          <w:sz w:val="24"/>
          <w:szCs w:val="24"/>
        </w:rPr>
        <w:t xml:space="preserve"> IDEA Fellowship </w:t>
      </w:r>
    </w:p>
    <w:p w14:paraId="7EA87A46" w14:textId="77777777" w:rsidR="00817FFB" w:rsidRDefault="00817FFB" w:rsidP="00632761">
      <w:pPr>
        <w:spacing w:line="360" w:lineRule="auto"/>
        <w:ind w:left="720"/>
        <w:rPr>
          <w:sz w:val="24"/>
          <w:szCs w:val="24"/>
        </w:rPr>
      </w:pPr>
    </w:p>
    <w:p w14:paraId="65703F80" w14:textId="4B9FD4CC" w:rsidR="00817FFB" w:rsidRDefault="00817FFB" w:rsidP="00632761">
      <w:pPr>
        <w:spacing w:line="360" w:lineRule="auto"/>
        <w:ind w:left="720"/>
        <w:rPr>
          <w:sz w:val="24"/>
          <w:szCs w:val="24"/>
        </w:rPr>
      </w:pPr>
      <w:r w:rsidRPr="00632761">
        <w:rPr>
          <w:b/>
          <w:bCs/>
          <w:sz w:val="24"/>
          <w:szCs w:val="24"/>
        </w:rPr>
        <w:t>Links to other relevant work</w:t>
      </w:r>
      <w:r>
        <w:rPr>
          <w:sz w:val="24"/>
          <w:szCs w:val="24"/>
        </w:rPr>
        <w:t xml:space="preserve"> (?):</w:t>
      </w:r>
    </w:p>
    <w:p w14:paraId="4B0CD1E6" w14:textId="2A8DD708" w:rsidR="00817FFB" w:rsidRDefault="00817FFB" w:rsidP="00632761">
      <w:pPr>
        <w:pStyle w:val="ListParagraph"/>
        <w:numPr>
          <w:ilvl w:val="0"/>
          <w:numId w:val="1"/>
        </w:numPr>
        <w:spacing w:line="360" w:lineRule="auto"/>
        <w:ind w:left="1440"/>
        <w:rPr>
          <w:sz w:val="24"/>
          <w:szCs w:val="24"/>
        </w:rPr>
      </w:pPr>
      <w:r>
        <w:rPr>
          <w:sz w:val="24"/>
          <w:szCs w:val="24"/>
        </w:rPr>
        <w:t>NYU congressional dashboard?</w:t>
      </w:r>
    </w:p>
    <w:p w14:paraId="3824624E" w14:textId="77777777" w:rsidR="0058334D" w:rsidRDefault="0058334D" w:rsidP="00632761">
      <w:pPr>
        <w:pStyle w:val="ListParagraph"/>
        <w:numPr>
          <w:ilvl w:val="0"/>
          <w:numId w:val="1"/>
        </w:numPr>
        <w:spacing w:line="360" w:lineRule="auto"/>
        <w:ind w:left="1440"/>
        <w:rPr>
          <w:sz w:val="24"/>
          <w:szCs w:val="24"/>
        </w:rPr>
      </w:pPr>
      <w:r>
        <w:rPr>
          <w:sz w:val="24"/>
          <w:szCs w:val="24"/>
        </w:rPr>
        <w:t>Congressional district journal articles</w:t>
      </w:r>
    </w:p>
    <w:p w14:paraId="4DD141E6" w14:textId="36916E01" w:rsidR="00817FFB" w:rsidRPr="00632761" w:rsidRDefault="0058334D" w:rsidP="00632761">
      <w:pPr>
        <w:pStyle w:val="ListParagraph"/>
        <w:numPr>
          <w:ilvl w:val="0"/>
          <w:numId w:val="1"/>
        </w:numPr>
        <w:spacing w:line="360" w:lineRule="auto"/>
        <w:ind w:left="1440"/>
        <w:rPr>
          <w:sz w:val="24"/>
          <w:szCs w:val="24"/>
        </w:rPr>
      </w:pPr>
      <w:r>
        <w:rPr>
          <w:sz w:val="24"/>
          <w:szCs w:val="24"/>
        </w:rPr>
        <w:t xml:space="preserve"> </w:t>
      </w:r>
      <w:r w:rsidR="006E79EB">
        <w:rPr>
          <w:sz w:val="24"/>
          <w:szCs w:val="24"/>
        </w:rPr>
        <w:t>Chicago</w:t>
      </w:r>
    </w:p>
    <w:p w14:paraId="3948E9AD" w14:textId="77777777" w:rsidR="00827EC1" w:rsidRDefault="00827EC1" w:rsidP="00632761">
      <w:pPr>
        <w:spacing w:line="360" w:lineRule="auto"/>
        <w:ind w:left="720"/>
        <w:rPr>
          <w:sz w:val="24"/>
          <w:szCs w:val="24"/>
        </w:rPr>
      </w:pPr>
    </w:p>
    <w:p w14:paraId="45054B3F" w14:textId="77777777" w:rsidR="004A20E5" w:rsidRDefault="00827EC1" w:rsidP="00632761">
      <w:pPr>
        <w:spacing w:line="360" w:lineRule="auto"/>
        <w:ind w:left="720"/>
        <w:rPr>
          <w:sz w:val="24"/>
          <w:szCs w:val="24"/>
        </w:rPr>
      </w:pPr>
      <w:r w:rsidRPr="00632761">
        <w:rPr>
          <w:b/>
          <w:bCs/>
          <w:sz w:val="24"/>
          <w:szCs w:val="24"/>
        </w:rPr>
        <w:t>Citation</w:t>
      </w:r>
      <w:r>
        <w:rPr>
          <w:sz w:val="24"/>
          <w:szCs w:val="24"/>
        </w:rPr>
        <w:t xml:space="preserve">: </w:t>
      </w:r>
      <w:r w:rsidR="00C67B8E">
        <w:rPr>
          <w:sz w:val="24"/>
          <w:szCs w:val="24"/>
        </w:rPr>
        <w:t xml:space="preserve">Urban Health Collaborative, </w:t>
      </w:r>
      <w:r w:rsidR="00C67B8E" w:rsidRPr="00322519">
        <w:rPr>
          <w:sz w:val="24"/>
          <w:szCs w:val="24"/>
        </w:rPr>
        <w:t>Health of</w:t>
      </w:r>
      <w:r w:rsidR="00C67B8E">
        <w:rPr>
          <w:b/>
          <w:bCs/>
          <w:sz w:val="24"/>
          <w:szCs w:val="24"/>
        </w:rPr>
        <w:t xml:space="preserve"> </w:t>
      </w:r>
      <w:r w:rsidR="00C67B8E">
        <w:rPr>
          <w:sz w:val="24"/>
          <w:szCs w:val="24"/>
        </w:rPr>
        <w:t xml:space="preserve">Philadelphia City Council Districts Dashboard, </w:t>
      </w:r>
      <w:r w:rsidR="004A20E5">
        <w:rPr>
          <w:sz w:val="24"/>
          <w:szCs w:val="24"/>
        </w:rPr>
        <w:t xml:space="preserve">2025 </w:t>
      </w:r>
      <w:r w:rsidR="004A20E5" w:rsidRPr="00632761">
        <w:rPr>
          <w:sz w:val="24"/>
          <w:szCs w:val="24"/>
          <w:highlight w:val="yellow"/>
        </w:rPr>
        <w:t>LINK</w:t>
      </w:r>
    </w:p>
    <w:p w14:paraId="6BA7CD1D" w14:textId="77777777" w:rsidR="004A20E5" w:rsidRPr="00632761" w:rsidRDefault="004A20E5" w:rsidP="00632761">
      <w:pPr>
        <w:spacing w:line="360" w:lineRule="auto"/>
        <w:ind w:left="720"/>
        <w:rPr>
          <w:b/>
          <w:bCs/>
          <w:sz w:val="24"/>
          <w:szCs w:val="24"/>
        </w:rPr>
      </w:pPr>
    </w:p>
    <w:p w14:paraId="116E9DF3" w14:textId="3E073687" w:rsidR="00F3797F" w:rsidRDefault="004A20E5" w:rsidP="00632761">
      <w:pPr>
        <w:spacing w:line="360" w:lineRule="auto"/>
        <w:ind w:left="720"/>
        <w:rPr>
          <w:sz w:val="24"/>
          <w:szCs w:val="24"/>
        </w:rPr>
      </w:pPr>
      <w:r w:rsidRPr="00632761">
        <w:rPr>
          <w:b/>
          <w:bCs/>
          <w:sz w:val="24"/>
          <w:szCs w:val="24"/>
        </w:rPr>
        <w:t>Contact Us</w:t>
      </w:r>
      <w:r>
        <w:rPr>
          <w:sz w:val="24"/>
          <w:szCs w:val="24"/>
        </w:rPr>
        <w:t xml:space="preserve">: Please reach out to </w:t>
      </w:r>
      <w:r w:rsidRPr="00632761">
        <w:rPr>
          <w:sz w:val="24"/>
          <w:szCs w:val="24"/>
          <w:highlight w:val="yellow"/>
        </w:rPr>
        <w:t>XXXXX</w:t>
      </w:r>
      <w:r>
        <w:rPr>
          <w:sz w:val="24"/>
          <w:szCs w:val="24"/>
        </w:rPr>
        <w:t xml:space="preserve"> with any questions</w:t>
      </w:r>
      <w:r w:rsidR="00F3797F">
        <w:rPr>
          <w:sz w:val="24"/>
          <w:szCs w:val="24"/>
        </w:rPr>
        <w:t xml:space="preserve"> </w:t>
      </w:r>
    </w:p>
    <w:p w14:paraId="4AFB5EE2" w14:textId="77777777" w:rsidR="00632761" w:rsidRDefault="00632761" w:rsidP="00632761">
      <w:pPr>
        <w:spacing w:line="360" w:lineRule="auto"/>
        <w:ind w:left="720"/>
        <w:rPr>
          <w:sz w:val="24"/>
          <w:szCs w:val="24"/>
        </w:rPr>
      </w:pPr>
    </w:p>
    <w:p w14:paraId="7EC8C739" w14:textId="77777777" w:rsidR="00632761" w:rsidRDefault="00632761" w:rsidP="00632761">
      <w:pPr>
        <w:spacing w:line="360" w:lineRule="auto"/>
        <w:ind w:left="720"/>
        <w:rPr>
          <w:sz w:val="24"/>
          <w:szCs w:val="24"/>
        </w:rPr>
      </w:pPr>
    </w:p>
    <w:p w14:paraId="125E61BC" w14:textId="0CF2E1D3" w:rsidR="00632761" w:rsidRPr="00632761" w:rsidRDefault="00632761" w:rsidP="00632761">
      <w:pPr>
        <w:pStyle w:val="ListBullet"/>
        <w:numPr>
          <w:ilvl w:val="0"/>
          <w:numId w:val="0"/>
        </w:numPr>
        <w:rPr>
          <w:b/>
          <w:bCs/>
          <w:sz w:val="28"/>
          <w:szCs w:val="28"/>
        </w:rPr>
      </w:pPr>
      <w:r w:rsidRPr="00632761">
        <w:rPr>
          <w:b/>
          <w:bCs/>
          <w:sz w:val="28"/>
          <w:szCs w:val="28"/>
        </w:rPr>
        <w:t>Not shown on Dashboard, but for our own Documentation:</w:t>
      </w:r>
    </w:p>
    <w:p w14:paraId="67414101" w14:textId="77777777" w:rsidR="00632761" w:rsidRDefault="00632761" w:rsidP="00632761">
      <w:pPr>
        <w:pStyle w:val="ListBullet"/>
        <w:numPr>
          <w:ilvl w:val="0"/>
          <w:numId w:val="0"/>
        </w:numPr>
      </w:pPr>
    </w:p>
    <w:p w14:paraId="1A76E7A6" w14:textId="77777777" w:rsidR="005D62B8" w:rsidRDefault="005D62B8" w:rsidP="005D62B8">
      <w:pPr>
        <w:spacing w:line="360" w:lineRule="auto"/>
        <w:rPr>
          <w:b/>
          <w:sz w:val="24"/>
          <w:szCs w:val="24"/>
        </w:rPr>
      </w:pPr>
      <w:r>
        <w:rPr>
          <w:b/>
          <w:sz w:val="24"/>
          <w:szCs w:val="24"/>
        </w:rPr>
        <w:t>Objectives</w:t>
      </w:r>
    </w:p>
    <w:p w14:paraId="5EA19A94" w14:textId="77777777" w:rsidR="005D62B8" w:rsidRDefault="005D62B8" w:rsidP="005D62B8">
      <w:pPr>
        <w:spacing w:line="360" w:lineRule="auto"/>
        <w:ind w:firstLine="720"/>
        <w:rPr>
          <w:sz w:val="24"/>
          <w:szCs w:val="24"/>
        </w:rPr>
      </w:pPr>
      <w:r w:rsidRPr="7855E305">
        <w:rPr>
          <w:sz w:val="24"/>
          <w:szCs w:val="24"/>
          <w:lang w:val="en-US"/>
        </w:rPr>
        <w:t>This product aims to create an interactive dashboard that will display all 10 Philadelphia City Council Districts for the 2</w:t>
      </w:r>
      <w:commentRangeStart w:id="0"/>
      <w:r w:rsidRPr="7855E305">
        <w:rPr>
          <w:sz w:val="24"/>
          <w:szCs w:val="24"/>
          <w:lang w:val="en-US"/>
        </w:rPr>
        <w:t>024 council districts.</w:t>
      </w:r>
      <w:commentRangeEnd w:id="0"/>
      <w:r>
        <w:rPr>
          <w:rStyle w:val="CommentReference"/>
        </w:rPr>
        <w:commentReference w:id="0"/>
      </w:r>
      <w:r w:rsidRPr="7855E305">
        <w:rPr>
          <w:sz w:val="24"/>
          <w:szCs w:val="24"/>
          <w:lang w:val="en-US"/>
        </w:rPr>
        <w:t xml:space="preserve"> </w:t>
      </w:r>
      <w:r w:rsidRPr="7855E305">
        <w:rPr>
          <w:sz w:val="24"/>
          <w:szCs w:val="24"/>
        </w:rPr>
        <w:t xml:space="preserve">The goal of this dashboard is to inform </w:t>
      </w:r>
      <w:r>
        <w:rPr>
          <w:sz w:val="24"/>
          <w:szCs w:val="24"/>
        </w:rPr>
        <w:t xml:space="preserve">the 17 </w:t>
      </w:r>
      <w:r w:rsidRPr="7855E305">
        <w:rPr>
          <w:sz w:val="24"/>
          <w:szCs w:val="24"/>
        </w:rPr>
        <w:t xml:space="preserve">City Council members of the policy issues that are most affecting their respective districts. </w:t>
      </w:r>
    </w:p>
    <w:p w14:paraId="78B40058" w14:textId="77777777" w:rsidR="005D62B8" w:rsidRDefault="005D62B8" w:rsidP="005D62B8">
      <w:pPr>
        <w:spacing w:line="360" w:lineRule="auto"/>
        <w:ind w:firstLine="720"/>
        <w:rPr>
          <w:sz w:val="24"/>
          <w:szCs w:val="24"/>
          <w:lang w:val="en-US"/>
        </w:rPr>
      </w:pPr>
      <w:r w:rsidRPr="7855E305">
        <w:rPr>
          <w:sz w:val="24"/>
          <w:szCs w:val="24"/>
          <w:lang w:val="en-US"/>
        </w:rPr>
        <w:t>We identified a set of health determinants based on</w:t>
      </w:r>
      <w:r>
        <w:rPr>
          <w:sz w:val="24"/>
          <w:szCs w:val="24"/>
          <w:lang w:val="en-US"/>
        </w:rPr>
        <w:t xml:space="preserve"> the concerns of the current Philadelphia City Council. By clicking on one of the 10 districts, different determinants of health will display and compare that district with the others. </w:t>
      </w:r>
      <w:r w:rsidRPr="7855E305">
        <w:rPr>
          <w:sz w:val="24"/>
          <w:szCs w:val="24"/>
          <w:lang w:val="en-US"/>
        </w:rPr>
        <w:t>These determinants currently include: the percentage with no health insurance, the heat vulnerability index, the median age</w:t>
      </w:r>
      <w:r>
        <w:rPr>
          <w:sz w:val="24"/>
          <w:szCs w:val="24"/>
          <w:lang w:val="en-US"/>
        </w:rPr>
        <w:t>, the median household income</w:t>
      </w:r>
      <w:r w:rsidRPr="7855E305">
        <w:rPr>
          <w:sz w:val="24"/>
          <w:szCs w:val="24"/>
          <w:lang w:val="en-US"/>
        </w:rPr>
        <w:t xml:space="preserve">, the number of fatal car crashes, the number of fatal and nonfatal shootings, the percentage of owner occupied versus renter occupied homes, the percentage of homes that lack a complete kitchen and/or complete plumbing, the educational attainment status of residents, and the percentage of each race of residents. </w:t>
      </w:r>
    </w:p>
    <w:p w14:paraId="591BCC3B" w14:textId="77777777" w:rsidR="005D62B8" w:rsidRDefault="005D62B8" w:rsidP="00632761">
      <w:pPr>
        <w:pStyle w:val="ListBullet"/>
        <w:numPr>
          <w:ilvl w:val="0"/>
          <w:numId w:val="0"/>
        </w:numPr>
      </w:pPr>
    </w:p>
    <w:p w14:paraId="4701A21F" w14:textId="77777777" w:rsidR="00632761" w:rsidRDefault="00632761" w:rsidP="00632761">
      <w:pPr>
        <w:spacing w:line="360" w:lineRule="auto"/>
        <w:rPr>
          <w:b/>
          <w:sz w:val="24"/>
          <w:szCs w:val="24"/>
        </w:rPr>
      </w:pPr>
      <w:r>
        <w:rPr>
          <w:b/>
          <w:sz w:val="24"/>
          <w:szCs w:val="24"/>
        </w:rPr>
        <w:t>Stakeholders</w:t>
      </w:r>
    </w:p>
    <w:p w14:paraId="24B54A0B" w14:textId="77777777" w:rsidR="00632761" w:rsidRDefault="00632761" w:rsidP="00632761">
      <w:pPr>
        <w:spacing w:line="360" w:lineRule="auto"/>
        <w:rPr>
          <w:sz w:val="24"/>
          <w:szCs w:val="24"/>
        </w:rPr>
      </w:pPr>
      <w:r w:rsidRPr="7855E305">
        <w:rPr>
          <w:b/>
          <w:bCs/>
          <w:sz w:val="24"/>
          <w:szCs w:val="24"/>
        </w:rPr>
        <w:t>Target group</w:t>
      </w:r>
      <w:r w:rsidRPr="7855E305">
        <w:rPr>
          <w:sz w:val="24"/>
          <w:szCs w:val="24"/>
        </w:rPr>
        <w:t>: Current Philadelphia City Council District Members</w:t>
      </w:r>
    </w:p>
    <w:p w14:paraId="59E6461C" w14:textId="77777777" w:rsidR="00632761" w:rsidRDefault="00632761" w:rsidP="00632761">
      <w:pPr>
        <w:spacing w:line="360" w:lineRule="auto"/>
        <w:rPr>
          <w:sz w:val="24"/>
          <w:szCs w:val="24"/>
          <w:lang w:val="en-US"/>
        </w:rPr>
      </w:pPr>
      <w:r w:rsidRPr="7855E305">
        <w:rPr>
          <w:b/>
          <w:bCs/>
          <w:sz w:val="24"/>
          <w:szCs w:val="24"/>
        </w:rPr>
        <w:t xml:space="preserve">Philadelphia Department of Public Health (PDPH): </w:t>
      </w:r>
      <w:r w:rsidRPr="7855E305">
        <w:rPr>
          <w:sz w:val="24"/>
          <w:szCs w:val="24"/>
        </w:rPr>
        <w:t xml:space="preserve">To help inform PDPH about variation in key health determinants across districts. </w:t>
      </w:r>
    </w:p>
    <w:p w14:paraId="721C9043" w14:textId="77777777" w:rsidR="00632761" w:rsidRDefault="00632761" w:rsidP="00632761">
      <w:pPr>
        <w:spacing w:line="360" w:lineRule="auto"/>
        <w:rPr>
          <w:sz w:val="24"/>
          <w:szCs w:val="24"/>
          <w:lang w:val="en-US"/>
        </w:rPr>
      </w:pPr>
      <w:r w:rsidRPr="37F04AD0">
        <w:rPr>
          <w:b/>
          <w:bCs/>
          <w:sz w:val="24"/>
          <w:szCs w:val="24"/>
        </w:rPr>
        <w:t xml:space="preserve">UHC: </w:t>
      </w:r>
      <w:r>
        <w:rPr>
          <w:sz w:val="24"/>
          <w:szCs w:val="24"/>
        </w:rPr>
        <w:t xml:space="preserve">This dashboard can build on the current UHC repository and will be beneficial for future students to continue (ex. Future IDEA Fellows). </w:t>
      </w:r>
    </w:p>
    <w:p w14:paraId="1E5F3F07" w14:textId="77777777" w:rsidR="00632761" w:rsidRDefault="00632761" w:rsidP="00632761">
      <w:pPr>
        <w:pStyle w:val="ListBullet"/>
        <w:numPr>
          <w:ilvl w:val="0"/>
          <w:numId w:val="0"/>
        </w:numPr>
      </w:pPr>
    </w:p>
    <w:p w14:paraId="4D0E1128" w14:textId="77777777" w:rsidR="00632761" w:rsidRDefault="00632761" w:rsidP="00632761">
      <w:pPr>
        <w:spacing w:line="360" w:lineRule="auto"/>
        <w:rPr>
          <w:b/>
          <w:sz w:val="24"/>
          <w:szCs w:val="24"/>
        </w:rPr>
      </w:pPr>
      <w:r>
        <w:rPr>
          <w:b/>
          <w:sz w:val="24"/>
          <w:szCs w:val="24"/>
        </w:rPr>
        <w:t>Milestones</w:t>
      </w:r>
    </w:p>
    <w:p w14:paraId="2FB51C13" w14:textId="77777777" w:rsidR="00632761" w:rsidRDefault="00632761" w:rsidP="00632761">
      <w:pPr>
        <w:spacing w:line="360" w:lineRule="auto"/>
        <w:rPr>
          <w:sz w:val="24"/>
          <w:szCs w:val="24"/>
        </w:rPr>
      </w:pPr>
      <w:r>
        <w:rPr>
          <w:sz w:val="24"/>
          <w:szCs w:val="24"/>
        </w:rPr>
        <w:t>Bike Accident Presentation to Council: 10/08/2024</w:t>
      </w:r>
    </w:p>
    <w:p w14:paraId="5202D7FF" w14:textId="77777777" w:rsidR="00632761" w:rsidRDefault="00632761" w:rsidP="00632761">
      <w:pPr>
        <w:spacing w:line="360" w:lineRule="auto"/>
        <w:rPr>
          <w:sz w:val="24"/>
          <w:szCs w:val="24"/>
        </w:rPr>
      </w:pPr>
      <w:r>
        <w:rPr>
          <w:sz w:val="24"/>
          <w:szCs w:val="24"/>
        </w:rPr>
        <w:t>Draft of Product: 03/31/2025</w:t>
      </w:r>
    </w:p>
    <w:p w14:paraId="52253C55" w14:textId="77777777" w:rsidR="00632761" w:rsidRDefault="00632761" w:rsidP="00632761">
      <w:pPr>
        <w:spacing w:line="360" w:lineRule="auto"/>
        <w:rPr>
          <w:sz w:val="24"/>
          <w:szCs w:val="24"/>
        </w:rPr>
      </w:pPr>
      <w:r>
        <w:rPr>
          <w:sz w:val="24"/>
          <w:szCs w:val="24"/>
        </w:rPr>
        <w:t>Planned Finish Date: 06/06/2025</w:t>
      </w:r>
    </w:p>
    <w:p w14:paraId="79887BE4" w14:textId="77777777" w:rsidR="00632761" w:rsidRDefault="00632761" w:rsidP="00632761">
      <w:pPr>
        <w:spacing w:line="360" w:lineRule="auto"/>
        <w:rPr>
          <w:sz w:val="24"/>
          <w:szCs w:val="24"/>
        </w:rPr>
      </w:pPr>
      <w:r>
        <w:rPr>
          <w:sz w:val="24"/>
          <w:szCs w:val="24"/>
        </w:rPr>
        <w:t>IDEA Presentation Date: 06/06/2025</w:t>
      </w:r>
    </w:p>
    <w:p w14:paraId="609B9E20" w14:textId="77777777" w:rsidR="00632761" w:rsidRPr="00D23276" w:rsidRDefault="00632761" w:rsidP="00632761">
      <w:pPr>
        <w:pStyle w:val="ListBullet"/>
        <w:numPr>
          <w:ilvl w:val="0"/>
          <w:numId w:val="0"/>
        </w:numPr>
      </w:pPr>
    </w:p>
    <w:sectPr w:rsidR="00632761" w:rsidRPr="00D23276">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chnake-Mahl,Alina" w:date="2025-04-09T15:10:00Z" w:initials="Sc">
    <w:p w14:paraId="2C7E3558" w14:textId="77777777" w:rsidR="005D62B8" w:rsidRDefault="005D62B8" w:rsidP="005D62B8">
      <w:pPr>
        <w:pStyle w:val="CommentText"/>
      </w:pPr>
      <w:r>
        <w:rPr>
          <w:rStyle w:val="CommentReference"/>
        </w:rPr>
        <w:annotationRef/>
      </w:r>
      <w:r w:rsidRPr="23CAA626">
        <w:t xml:space="preserve">is this correct? should say waht period/council district boundaries we cover.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7E35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4E4B4B" w16cex:dateUtc="2025-04-09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7E3558" w16cid:durableId="674E4B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C97844" w14:textId="77777777" w:rsidR="00235B28" w:rsidRDefault="00235B28" w:rsidP="00404286">
      <w:pPr>
        <w:spacing w:line="240" w:lineRule="auto"/>
      </w:pPr>
      <w:r>
        <w:separator/>
      </w:r>
    </w:p>
  </w:endnote>
  <w:endnote w:type="continuationSeparator" w:id="0">
    <w:p w14:paraId="616AE6B5" w14:textId="77777777" w:rsidR="00235B28" w:rsidRDefault="00235B28" w:rsidP="00404286">
      <w:pPr>
        <w:spacing w:line="240" w:lineRule="auto"/>
      </w:pPr>
      <w:r>
        <w:continuationSeparator/>
      </w:r>
    </w:p>
  </w:endnote>
  <w:endnote w:type="continuationNotice" w:id="1">
    <w:p w14:paraId="6A5BA3E3" w14:textId="77777777" w:rsidR="00235B28" w:rsidRDefault="00235B2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88AF57" w14:textId="77777777" w:rsidR="00404286" w:rsidRDefault="00404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811D2" w14:textId="77777777" w:rsidR="00404286" w:rsidRDefault="00404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5459A" w14:textId="77777777" w:rsidR="00404286" w:rsidRDefault="0040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398A8" w14:textId="77777777" w:rsidR="00235B28" w:rsidRDefault="00235B28" w:rsidP="00404286">
      <w:pPr>
        <w:spacing w:line="240" w:lineRule="auto"/>
      </w:pPr>
      <w:r>
        <w:separator/>
      </w:r>
    </w:p>
  </w:footnote>
  <w:footnote w:type="continuationSeparator" w:id="0">
    <w:p w14:paraId="4C8D9A55" w14:textId="77777777" w:rsidR="00235B28" w:rsidRDefault="00235B28" w:rsidP="00404286">
      <w:pPr>
        <w:spacing w:line="240" w:lineRule="auto"/>
      </w:pPr>
      <w:r>
        <w:continuationSeparator/>
      </w:r>
    </w:p>
  </w:footnote>
  <w:footnote w:type="continuationNotice" w:id="1">
    <w:p w14:paraId="4E4F6D38" w14:textId="77777777" w:rsidR="00235B28" w:rsidRDefault="00235B2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2F8D5A" w14:textId="77777777" w:rsidR="00404286" w:rsidRDefault="00404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7FAA6" w14:textId="77777777" w:rsidR="00404286" w:rsidRDefault="00404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C04A0A" w14:textId="77777777" w:rsidR="00404286" w:rsidRDefault="00404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019AB4D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68C4B2A"/>
    <w:multiLevelType w:val="hybridMultilevel"/>
    <w:tmpl w:val="7842158C"/>
    <w:lvl w:ilvl="0" w:tplc="F1B0A3B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413AD"/>
    <w:multiLevelType w:val="hybridMultilevel"/>
    <w:tmpl w:val="0C8A6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583318"/>
    <w:multiLevelType w:val="hybridMultilevel"/>
    <w:tmpl w:val="263AEE22"/>
    <w:lvl w:ilvl="0" w:tplc="F66C317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9846AF"/>
    <w:multiLevelType w:val="hybridMultilevel"/>
    <w:tmpl w:val="66727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5571">
    <w:abstractNumId w:val="3"/>
  </w:num>
  <w:num w:numId="2" w16cid:durableId="702705117">
    <w:abstractNumId w:val="1"/>
  </w:num>
  <w:num w:numId="3" w16cid:durableId="2040356094">
    <w:abstractNumId w:val="2"/>
  </w:num>
  <w:num w:numId="4" w16cid:durableId="636842548">
    <w:abstractNumId w:val="4"/>
  </w:num>
  <w:num w:numId="5" w16cid:durableId="10551555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chnake-Mahl,Alina">
    <w15:presenceInfo w15:providerId="AD" w15:userId="S::as5494@drexel.edu::bf334678-cb8f-4bd7-809d-a20efc2104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29C"/>
    <w:rsid w:val="00016115"/>
    <w:rsid w:val="000179D6"/>
    <w:rsid w:val="00017F6D"/>
    <w:rsid w:val="00047325"/>
    <w:rsid w:val="00055BFF"/>
    <w:rsid w:val="000A1A79"/>
    <w:rsid w:val="000D797F"/>
    <w:rsid w:val="00112279"/>
    <w:rsid w:val="00172B8D"/>
    <w:rsid w:val="001909B2"/>
    <w:rsid w:val="001E2AB9"/>
    <w:rsid w:val="0020240F"/>
    <w:rsid w:val="00235B28"/>
    <w:rsid w:val="00286B2D"/>
    <w:rsid w:val="002C509D"/>
    <w:rsid w:val="003067E0"/>
    <w:rsid w:val="00335789"/>
    <w:rsid w:val="003941EF"/>
    <w:rsid w:val="003969D4"/>
    <w:rsid w:val="003B6FFD"/>
    <w:rsid w:val="00404286"/>
    <w:rsid w:val="00424448"/>
    <w:rsid w:val="004A20E5"/>
    <w:rsid w:val="004C0D73"/>
    <w:rsid w:val="00522F27"/>
    <w:rsid w:val="0058334D"/>
    <w:rsid w:val="00597633"/>
    <w:rsid w:val="005A1A51"/>
    <w:rsid w:val="005D62B8"/>
    <w:rsid w:val="00602B77"/>
    <w:rsid w:val="00607BD9"/>
    <w:rsid w:val="00632761"/>
    <w:rsid w:val="00673785"/>
    <w:rsid w:val="0068211E"/>
    <w:rsid w:val="006A6460"/>
    <w:rsid w:val="006C693A"/>
    <w:rsid w:val="006C7AF1"/>
    <w:rsid w:val="006E79EB"/>
    <w:rsid w:val="0071660B"/>
    <w:rsid w:val="00750328"/>
    <w:rsid w:val="00777276"/>
    <w:rsid w:val="00791DC7"/>
    <w:rsid w:val="00817FFB"/>
    <w:rsid w:val="00827EC1"/>
    <w:rsid w:val="00852F43"/>
    <w:rsid w:val="0087528D"/>
    <w:rsid w:val="008B643C"/>
    <w:rsid w:val="0095786F"/>
    <w:rsid w:val="009B2526"/>
    <w:rsid w:val="00A36468"/>
    <w:rsid w:val="00A67582"/>
    <w:rsid w:val="00A84CF7"/>
    <w:rsid w:val="00AA5869"/>
    <w:rsid w:val="00AD7209"/>
    <w:rsid w:val="00AF1F30"/>
    <w:rsid w:val="00B03A42"/>
    <w:rsid w:val="00B0480F"/>
    <w:rsid w:val="00B25230"/>
    <w:rsid w:val="00B40615"/>
    <w:rsid w:val="00B660BB"/>
    <w:rsid w:val="00B7720C"/>
    <w:rsid w:val="00BA39E9"/>
    <w:rsid w:val="00BD05CD"/>
    <w:rsid w:val="00C231E7"/>
    <w:rsid w:val="00C67B8E"/>
    <w:rsid w:val="00C93F5A"/>
    <w:rsid w:val="00CD45C5"/>
    <w:rsid w:val="00D12A7C"/>
    <w:rsid w:val="00D23276"/>
    <w:rsid w:val="00D556BF"/>
    <w:rsid w:val="00D8707C"/>
    <w:rsid w:val="00DD0F2B"/>
    <w:rsid w:val="00E15C8A"/>
    <w:rsid w:val="00E35BB3"/>
    <w:rsid w:val="00E736A6"/>
    <w:rsid w:val="00EB329C"/>
    <w:rsid w:val="00EF14DF"/>
    <w:rsid w:val="00EF47B6"/>
    <w:rsid w:val="00F3797F"/>
    <w:rsid w:val="00F403D4"/>
    <w:rsid w:val="00F43F46"/>
    <w:rsid w:val="082EE0A2"/>
    <w:rsid w:val="18E64D6F"/>
    <w:rsid w:val="218C5039"/>
    <w:rsid w:val="23147754"/>
    <w:rsid w:val="2E968E24"/>
    <w:rsid w:val="2FFDC561"/>
    <w:rsid w:val="37F04AD0"/>
    <w:rsid w:val="447535AF"/>
    <w:rsid w:val="54DA953F"/>
    <w:rsid w:val="5A3EFDB8"/>
    <w:rsid w:val="657F7883"/>
    <w:rsid w:val="6A844FEB"/>
    <w:rsid w:val="6D47194C"/>
    <w:rsid w:val="7855E305"/>
    <w:rsid w:val="795548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7D7E2"/>
  <w15:docId w15:val="{C009110B-5A49-4EDB-AB8F-420BB3811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04286"/>
    <w:pPr>
      <w:tabs>
        <w:tab w:val="center" w:pos="4680"/>
        <w:tab w:val="right" w:pos="9360"/>
      </w:tabs>
      <w:spacing w:line="240" w:lineRule="auto"/>
    </w:pPr>
  </w:style>
  <w:style w:type="character" w:customStyle="1" w:styleId="HeaderChar">
    <w:name w:val="Header Char"/>
    <w:basedOn w:val="DefaultParagraphFont"/>
    <w:link w:val="Header"/>
    <w:uiPriority w:val="99"/>
    <w:rsid w:val="00404286"/>
  </w:style>
  <w:style w:type="paragraph" w:styleId="Footer">
    <w:name w:val="footer"/>
    <w:basedOn w:val="Normal"/>
    <w:link w:val="FooterChar"/>
    <w:uiPriority w:val="99"/>
    <w:unhideWhenUsed/>
    <w:rsid w:val="00404286"/>
    <w:pPr>
      <w:tabs>
        <w:tab w:val="center" w:pos="4680"/>
        <w:tab w:val="right" w:pos="9360"/>
      </w:tabs>
      <w:spacing w:line="240" w:lineRule="auto"/>
    </w:pPr>
  </w:style>
  <w:style w:type="character" w:customStyle="1" w:styleId="FooterChar">
    <w:name w:val="Footer Char"/>
    <w:basedOn w:val="DefaultParagraphFont"/>
    <w:link w:val="Footer"/>
    <w:uiPriority w:val="99"/>
    <w:rsid w:val="00404286"/>
  </w:style>
  <w:style w:type="paragraph" w:styleId="Revision">
    <w:name w:val="Revision"/>
    <w:hidden/>
    <w:uiPriority w:val="99"/>
    <w:semiHidden/>
    <w:rsid w:val="001909B2"/>
    <w:pPr>
      <w:spacing w:line="240" w:lineRule="auto"/>
    </w:pPr>
  </w:style>
  <w:style w:type="character" w:styleId="Hyperlink">
    <w:name w:val="Hyperlink"/>
    <w:basedOn w:val="DefaultParagraphFont"/>
    <w:uiPriority w:val="99"/>
    <w:unhideWhenUsed/>
    <w:rsid w:val="00E35BB3"/>
    <w:rPr>
      <w:color w:val="0000FF" w:themeColor="hyperlink"/>
      <w:u w:val="single"/>
    </w:rPr>
  </w:style>
  <w:style w:type="character" w:styleId="UnresolvedMention">
    <w:name w:val="Unresolved Mention"/>
    <w:basedOn w:val="DefaultParagraphFont"/>
    <w:uiPriority w:val="99"/>
    <w:semiHidden/>
    <w:unhideWhenUsed/>
    <w:rsid w:val="00E35BB3"/>
    <w:rPr>
      <w:color w:val="605E5C"/>
      <w:shd w:val="clear" w:color="auto" w:fill="E1DFDD"/>
    </w:rPr>
  </w:style>
  <w:style w:type="paragraph" w:styleId="ListParagraph">
    <w:name w:val="List Paragraph"/>
    <w:basedOn w:val="Normal"/>
    <w:uiPriority w:val="34"/>
    <w:qFormat/>
    <w:rsid w:val="00286B2D"/>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179D6"/>
    <w:rPr>
      <w:b/>
      <w:bCs/>
    </w:rPr>
  </w:style>
  <w:style w:type="character" w:customStyle="1" w:styleId="CommentSubjectChar">
    <w:name w:val="Comment Subject Char"/>
    <w:basedOn w:val="CommentTextChar"/>
    <w:link w:val="CommentSubject"/>
    <w:uiPriority w:val="99"/>
    <w:semiHidden/>
    <w:rsid w:val="000179D6"/>
    <w:rPr>
      <w:b/>
      <w:bCs/>
      <w:sz w:val="20"/>
      <w:szCs w:val="20"/>
    </w:rPr>
  </w:style>
  <w:style w:type="paragraph" w:styleId="ListBullet">
    <w:name w:val="List Bullet"/>
    <w:basedOn w:val="Normal"/>
    <w:uiPriority w:val="99"/>
    <w:unhideWhenUsed/>
    <w:rsid w:val="00632761"/>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8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philacitycouncil.maps.arcgis.com/apps/instant/lookup/index.html?appid=9cf0fb3394914cd0a8a7f22ea1395d55" TargetMode="Externa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8/08/relationships/commentsExtensible" Target="commentsExtensible.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3346</TotalTime>
  <Pages>6</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Bolli,Amber</cp:lastModifiedBy>
  <cp:revision>49</cp:revision>
  <dcterms:created xsi:type="dcterms:W3CDTF">2025-04-07T14:30:00Z</dcterms:created>
  <dcterms:modified xsi:type="dcterms:W3CDTF">2025-04-22T20:17:00Z</dcterms:modified>
</cp:coreProperties>
</file>